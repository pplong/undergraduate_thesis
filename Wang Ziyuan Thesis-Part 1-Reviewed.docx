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1FA03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>Preliminary</w:t>
      </w:r>
    </w:p>
    <w:p w14:paraId="47310873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3F1E08EE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 xml:space="preserve">~~~~This section defines some key terms </w:t>
      </w:r>
      <w:commentRangeStart w:id="0"/>
      <w:r w:rsidRPr="0066522B">
        <w:rPr>
          <w:rFonts w:ascii="Arial" w:hAnsi="Arial" w:cs="Times New Roman"/>
          <w:strike/>
          <w:color w:val="000000"/>
          <w:sz w:val="22"/>
          <w:szCs w:val="22"/>
          <w:rPrChange w:id="1" w:author="Jodie Qiu" w:date="2016-02-01T18:38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 xml:space="preserve">of formal research </w:t>
      </w:r>
      <w:commentRangeEnd w:id="0"/>
      <w:r w:rsidR="0066522B" w:rsidRPr="0066522B">
        <w:rPr>
          <w:rStyle w:val="CommentReference"/>
          <w:strike/>
          <w:rPrChange w:id="2" w:author="Jodie Qiu" w:date="2016-02-01T18:38:00Z">
            <w:rPr>
              <w:rStyle w:val="CommentReference"/>
            </w:rPr>
          </w:rPrChange>
        </w:rPr>
        <w:commentReference w:id="0"/>
      </w:r>
      <w:r w:rsidRPr="0066522B">
        <w:rPr>
          <w:rFonts w:ascii="Arial" w:hAnsi="Arial" w:cs="Times New Roman"/>
          <w:color w:val="000000"/>
          <w:sz w:val="22"/>
          <w:szCs w:val="22"/>
        </w:rPr>
        <w:t xml:space="preserve">of </w:t>
      </w:r>
      <w:r w:rsidRPr="009F6C5F">
        <w:rPr>
          <w:rFonts w:ascii="Arial" w:hAnsi="Arial" w:cs="Times New Roman"/>
          <w:color w:val="000000"/>
          <w:sz w:val="22"/>
          <w:szCs w:val="22"/>
        </w:rPr>
        <w:t xml:space="preserve">the service composition that I </w:t>
      </w:r>
      <w:ins w:id="3" w:author="Jodie Qiu" w:date="2016-01-29T20:26:00Z">
        <w:r>
          <w:rPr>
            <w:rFonts w:ascii="Arial" w:hAnsi="Arial" w:cs="Times New Roman"/>
            <w:color w:val="000000"/>
            <w:sz w:val="22"/>
            <w:szCs w:val="22"/>
          </w:rPr>
          <w:t xml:space="preserve">will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continue to use in this paper.</w:t>
      </w:r>
    </w:p>
    <w:p w14:paraId="7E49748A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6308C96B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>Service</w:t>
      </w:r>
    </w:p>
    <w:p w14:paraId="6323EE4D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 xml:space="preserve">~~~~A service S is a reusable system that provides </w:t>
      </w:r>
      <w:del w:id="4" w:author="Jodie Qiu" w:date="2016-01-29T20:27:00Z">
        <w:r w:rsidRPr="009F6C5F" w:rsidDel="009F6C5F">
          <w:rPr>
            <w:rFonts w:ascii="Arial" w:hAnsi="Arial" w:cs="Times New Roman"/>
            <w:color w:val="000000"/>
            <w:sz w:val="22"/>
            <w:szCs w:val="22"/>
          </w:rPr>
          <w:delText>functionalities which</w:delText>
        </w:r>
      </w:del>
      <w:ins w:id="5" w:author="Jodie Qiu" w:date="2016-01-29T20:27:00Z">
        <w:r w:rsidRPr="009F6C5F">
          <w:rPr>
            <w:rFonts w:ascii="Arial" w:hAnsi="Arial" w:cs="Times New Roman"/>
            <w:color w:val="000000"/>
            <w:sz w:val="22"/>
            <w:szCs w:val="22"/>
          </w:rPr>
          <w:t>functionalities that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are documented in a service description. This description defines a 5-tuple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IOPEQ = (S.I, S.O, S.P, S.E, S.Q)}</w:t>
      </w:r>
      <w:ins w:id="6" w:author="Jodie Qiu" w:date="2016-01-29T20:30:00Z">
        <w:r>
          <w:rPr>
            <w:rFonts w:ascii="Arial" w:hAnsi="Arial" w:cs="Times New Roman"/>
            <w:color w:val="000000"/>
            <w:sz w:val="22"/>
            <w:szCs w:val="22"/>
          </w:rPr>
          <w:t xml:space="preserve">,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where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S.I, S.O} are abbreviated from the required inputs and outputs of the S,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S.P, S.E} are the preconditions and effects which denote the necessary condition </w:t>
      </w:r>
      <w:ins w:id="7" w:author="Jodie Qiu" w:date="2016-01-29T20:29:00Z">
        <w:r>
          <w:rPr>
            <w:rFonts w:ascii="Arial" w:hAnsi="Arial" w:cs="Times New Roman"/>
            <w:color w:val="000000"/>
            <w:sz w:val="22"/>
            <w:szCs w:val="22"/>
          </w:rPr>
          <w:t>for</w:t>
        </w:r>
      </w:ins>
      <w:del w:id="8" w:author="Jodie Qiu" w:date="2016-01-29T20:29:00Z">
        <w:r w:rsidRPr="009F6C5F" w:rsidDel="009F6C5F">
          <w:rPr>
            <w:rFonts w:ascii="Arial" w:hAnsi="Arial" w:cs="Times New Roman"/>
            <w:color w:val="000000"/>
            <w:sz w:val="22"/>
            <w:szCs w:val="22"/>
          </w:rPr>
          <w:delText>of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 xml:space="preserve"> </w:t>
      </w:r>
      <w:del w:id="9" w:author="Jodie Qiu" w:date="2016-01-29T20:29:00Z">
        <w:r w:rsidRPr="009F6C5F" w:rsidDel="009F6C5F">
          <w:rPr>
            <w:rFonts w:ascii="Arial" w:hAnsi="Arial" w:cs="Times New Roman"/>
            <w:color w:val="000000"/>
            <w:sz w:val="22"/>
            <w:szCs w:val="22"/>
          </w:rPr>
          <w:delText>utilising</w:delText>
        </w:r>
      </w:del>
      <w:ins w:id="10" w:author="Jodie Qiu" w:date="2016-01-29T20:29:00Z">
        <w:r w:rsidRPr="009F6C5F">
          <w:rPr>
            <w:rFonts w:ascii="Arial" w:hAnsi="Arial" w:cs="Times New Roman"/>
            <w:color w:val="000000"/>
            <w:sz w:val="22"/>
            <w:szCs w:val="22"/>
          </w:rPr>
          <w:t>utilizing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S and the consequence </w:t>
      </w:r>
      <w:del w:id="11" w:author="Jodie Qiu" w:date="2016-01-29T20:30:00Z">
        <w:r w:rsidRPr="009F6C5F" w:rsidDel="009F6C5F">
          <w:rPr>
            <w:rFonts w:ascii="Arial" w:hAnsi="Arial" w:cs="Times New Roman"/>
            <w:color w:val="000000"/>
            <w:sz w:val="22"/>
            <w:szCs w:val="22"/>
          </w:rPr>
          <w:delText xml:space="preserve">after </w:delText>
        </w:r>
      </w:del>
      <w:ins w:id="12" w:author="Jodie Qiu" w:date="2016-01-29T20:30:00Z">
        <w:r>
          <w:rPr>
            <w:rFonts w:ascii="Arial" w:hAnsi="Arial" w:cs="Times New Roman"/>
            <w:color w:val="000000"/>
            <w:sz w:val="22"/>
            <w:szCs w:val="22"/>
          </w:rPr>
          <w:t>of</w:t>
        </w:r>
        <w:r w:rsidRPr="009F6C5F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running S, and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S.Q} is the set of the 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QoS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attributes of the S. </w:t>
      </w:r>
    </w:p>
    <w:p w14:paraId="7479F768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06153F28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>~~~~In this paper,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S.P, S.E} are ignored </w:t>
      </w:r>
      <w:ins w:id="13" w:author="Jodie Qiu" w:date="2016-01-29T20:31:00Z">
        <w:r>
          <w:rPr>
            <w:rFonts w:ascii="Arial" w:hAnsi="Arial" w:cs="Times New Roman"/>
            <w:color w:val="000000"/>
            <w:sz w:val="22"/>
            <w:szCs w:val="22"/>
          </w:rPr>
          <w:t xml:space="preserve">and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therefore a service S is </w:t>
      </w:r>
      <w:del w:id="14" w:author="Jodie Qiu" w:date="2016-01-29T20:31:00Z">
        <w:r w:rsidRPr="009F6C5F" w:rsidDel="009F6C5F">
          <w:rPr>
            <w:rFonts w:ascii="Arial" w:hAnsi="Arial" w:cs="Times New Roman"/>
            <w:color w:val="000000"/>
            <w:sz w:val="22"/>
            <w:szCs w:val="22"/>
          </w:rPr>
          <w:delText>modelled</w:delText>
        </w:r>
      </w:del>
      <w:ins w:id="15" w:author="Jodie Qiu" w:date="2016-01-29T20:31:00Z">
        <w:r w:rsidRPr="009F6C5F">
          <w:rPr>
            <w:rFonts w:ascii="Arial" w:hAnsi="Arial" w:cs="Times New Roman"/>
            <w:color w:val="000000"/>
            <w:sz w:val="22"/>
            <w:szCs w:val="22"/>
          </w:rPr>
          <w:t>modeled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only with </w:t>
      </w:r>
      <w:ins w:id="16" w:author="Jodie Qiu" w:date="2016-01-29T20:31:00Z">
        <w:r>
          <w:rPr>
            <w:rFonts w:ascii="Arial" w:hAnsi="Arial" w:cs="Times New Roman"/>
            <w:color w:val="000000"/>
            <w:sz w:val="22"/>
            <w:szCs w:val="22"/>
          </w:rPr>
          <w:t xml:space="preserve">a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3-tuple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IOQ = (S.I, S.O, S.Q)}.</w:t>
      </w:r>
    </w:p>
    <w:p w14:paraId="78248412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2BEB9CA1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proofErr w:type="spellStart"/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>QoS</w:t>
      </w:r>
      <w:proofErr w:type="spellEnd"/>
    </w:p>
    <w:p w14:paraId="08E48A28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>~~~~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QoS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is abbreviated from quality-of-service, </w:t>
      </w:r>
      <w:ins w:id="17" w:author="Jodie Qiu" w:date="2016-01-29T20:33:00Z">
        <w:r>
          <w:rPr>
            <w:rFonts w:ascii="Arial" w:hAnsi="Arial" w:cs="Times New Roman"/>
            <w:color w:val="000000"/>
            <w:sz w:val="22"/>
            <w:szCs w:val="22"/>
          </w:rPr>
          <w:t>i.e.</w:t>
        </w:r>
      </w:ins>
      <w:del w:id="18" w:author="Jodie Qiu" w:date="2016-01-29T20:33:00Z">
        <w:r w:rsidRPr="009F6C5F" w:rsidDel="009F6C5F">
          <w:rPr>
            <w:rFonts w:ascii="Arial" w:hAnsi="Arial" w:cs="Times New Roman"/>
            <w:color w:val="000000"/>
            <w:sz w:val="22"/>
            <w:szCs w:val="22"/>
          </w:rPr>
          <w:delText>that is</w:delText>
        </w:r>
      </w:del>
      <w:ins w:id="19" w:author="Jodie Qiu" w:date="2016-01-29T20:33:00Z">
        <w:r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quality apart from the functionality the service </w:t>
      </w:r>
      <w:r w:rsidRPr="009F6C5F">
        <w:rPr>
          <w:rFonts w:ascii="Arial" w:hAnsi="Arial" w:cs="Times New Roman"/>
          <w:strike/>
          <w:color w:val="000000"/>
          <w:sz w:val="22"/>
          <w:szCs w:val="22"/>
          <w:rPrChange w:id="20" w:author="Jodie Qiu" w:date="2016-01-29T20:33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can</w:t>
      </w:r>
      <w:r w:rsidRPr="009F6C5F">
        <w:rPr>
          <w:rFonts w:ascii="Arial" w:hAnsi="Arial" w:cs="Times New Roman"/>
          <w:color w:val="000000"/>
          <w:sz w:val="22"/>
          <w:szCs w:val="22"/>
        </w:rPr>
        <w:t xml:space="preserve"> provides, </w:t>
      </w:r>
      <w:del w:id="21" w:author="Jodie Qiu" w:date="2016-01-29T20:34:00Z">
        <w:r w:rsidRPr="009F6C5F" w:rsidDel="009F6C5F">
          <w:rPr>
            <w:rFonts w:ascii="Arial" w:hAnsi="Arial" w:cs="Times New Roman"/>
            <w:color w:val="000000"/>
            <w:sz w:val="22"/>
            <w:szCs w:val="22"/>
          </w:rPr>
          <w:delText xml:space="preserve">such as </w:delText>
        </w:r>
      </w:del>
      <w:ins w:id="22" w:author="Jodie Qiu" w:date="2016-01-29T20:34:00Z">
        <w:r>
          <w:rPr>
            <w:rFonts w:ascii="Arial" w:hAnsi="Arial" w:cs="Times New Roman"/>
            <w:color w:val="000000"/>
            <w:sz w:val="22"/>
            <w:szCs w:val="22"/>
          </w:rPr>
          <w:t xml:space="preserve">including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the price, the execution time and the reliability of the service.</w:t>
      </w:r>
    </w:p>
    <w:p w14:paraId="4294E6D0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 xml:space="preserve">The S.Q of a service S </w:t>
      </w:r>
      <w:del w:id="23" w:author="Jodie Qiu" w:date="2016-01-29T20:34:00Z">
        <w:r w:rsidRPr="009F6C5F" w:rsidDel="009F6C5F">
          <w:rPr>
            <w:rFonts w:ascii="Arial" w:hAnsi="Arial" w:cs="Times New Roman"/>
            <w:color w:val="000000"/>
            <w:sz w:val="22"/>
            <w:szCs w:val="22"/>
          </w:rPr>
          <w:delText>is consist of</w:delText>
        </w:r>
      </w:del>
      <w:ins w:id="24" w:author="Jodie Qiu" w:date="2016-01-29T20:34:00Z">
        <w:r>
          <w:rPr>
            <w:rFonts w:ascii="Arial" w:hAnsi="Arial" w:cs="Times New Roman"/>
            <w:color w:val="000000"/>
            <w:sz w:val="22"/>
            <w:szCs w:val="22"/>
          </w:rPr>
          <w:t>consists of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a number of 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QoS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attributes which is normalized </w:t>
      </w:r>
      <w:ins w:id="25" w:author="Jodie Qiu" w:date="2016-01-29T20:37:00Z">
        <w:r w:rsidR="003D6BCC">
          <w:rPr>
            <w:rFonts w:ascii="Arial" w:hAnsi="Arial" w:cs="Times New Roman"/>
            <w:color w:val="000000"/>
            <w:sz w:val="22"/>
            <w:szCs w:val="22"/>
          </w:rPr>
          <w:t xml:space="preserve">in a form that </w:t>
        </w:r>
      </w:ins>
      <w:del w:id="26" w:author="Jodie Qiu" w:date="2016-01-29T20:37:00Z">
        <w:r w:rsidRPr="009F6C5F" w:rsidDel="003D6BCC">
          <w:rPr>
            <w:rFonts w:ascii="Arial" w:hAnsi="Arial" w:cs="Times New Roman"/>
            <w:color w:val="000000"/>
            <w:sz w:val="22"/>
            <w:szCs w:val="22"/>
          </w:rPr>
          <w:delText xml:space="preserve">between 0 and 1, with 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 xml:space="preserve">0 </w:t>
      </w:r>
      <w:ins w:id="27" w:author="Jodie Qiu" w:date="2016-01-29T20:38:00Z">
        <w:r w:rsidR="003D6BCC">
          <w:rPr>
            <w:rFonts w:ascii="Arial" w:hAnsi="Arial" w:cs="Times New Roman"/>
            <w:color w:val="000000"/>
            <w:sz w:val="22"/>
            <w:szCs w:val="22"/>
          </w:rPr>
          <w:t>is</w:t>
        </w:r>
      </w:ins>
      <w:del w:id="28" w:author="Jodie Qiu" w:date="2016-01-29T20:38:00Z">
        <w:r w:rsidRPr="009F6C5F" w:rsidDel="003D6BCC">
          <w:rPr>
            <w:rFonts w:ascii="Arial" w:hAnsi="Arial" w:cs="Times New Roman"/>
            <w:color w:val="000000"/>
            <w:sz w:val="22"/>
            <w:szCs w:val="22"/>
          </w:rPr>
          <w:delText>being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 xml:space="preserve"> the worst </w:t>
      </w:r>
      <w:ins w:id="29" w:author="Jodie Qiu" w:date="2016-01-29T20:38:00Z">
        <w:r w:rsidR="003D6BCC">
          <w:rPr>
            <w:rFonts w:ascii="Arial" w:hAnsi="Arial" w:cs="Times New Roman"/>
            <w:color w:val="000000"/>
            <w:sz w:val="22"/>
            <w:szCs w:val="22"/>
          </w:rPr>
          <w:t xml:space="preserve">result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and 1 </w:t>
      </w:r>
      <w:del w:id="30" w:author="Jodie Qiu" w:date="2016-01-29T20:38:00Z">
        <w:r w:rsidRPr="009F6C5F" w:rsidDel="003D6BCC">
          <w:rPr>
            <w:rFonts w:ascii="Arial" w:hAnsi="Arial" w:cs="Times New Roman"/>
            <w:color w:val="000000"/>
            <w:sz w:val="22"/>
            <w:szCs w:val="22"/>
          </w:rPr>
          <w:delText>being the</w:delText>
        </w:r>
      </w:del>
      <w:ins w:id="31" w:author="Jodie Qiu" w:date="2016-01-29T20:38:00Z">
        <w:r w:rsidR="003D6BCC">
          <w:rPr>
            <w:rFonts w:ascii="Arial" w:hAnsi="Arial" w:cs="Times New Roman"/>
            <w:color w:val="000000"/>
            <w:sz w:val="22"/>
            <w:szCs w:val="22"/>
          </w:rPr>
          <w:t>is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</w:t>
      </w:r>
      <w:ins w:id="32" w:author="Jodie Qiu" w:date="2016-01-29T20:38:00Z">
        <w:r w:rsidR="003D6BCC">
          <w:rPr>
            <w:rFonts w:ascii="Arial" w:hAnsi="Arial" w:cs="Times New Roman"/>
            <w:color w:val="000000"/>
            <w:sz w:val="22"/>
            <w:szCs w:val="22"/>
          </w:rPr>
          <w:t xml:space="preserve">the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best</w:t>
      </w:r>
      <w:ins w:id="33" w:author="Jodie Qiu" w:date="2016-01-29T20:38:00Z">
        <w:r w:rsidR="003D6BCC">
          <w:rPr>
            <w:rFonts w:ascii="Arial" w:hAnsi="Arial" w:cs="Times New Roman"/>
            <w:color w:val="000000"/>
            <w:sz w:val="22"/>
            <w:szCs w:val="22"/>
          </w:rPr>
          <w:t xml:space="preserve"> result possible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.</w:t>
      </w:r>
    </w:p>
    <w:p w14:paraId="6567A1F0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53BC4F00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>Service Compliance</w:t>
      </w:r>
    </w:p>
    <w:p w14:paraId="7A2F9288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>%Connectivity between two services</w:t>
      </w:r>
    </w:p>
    <w:p w14:paraId="0E155BF4" w14:textId="5245DB28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>~~~~If there exists an output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o} $¥in$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S.O} of a service S </w:t>
      </w:r>
      <w:ins w:id="34" w:author="Jodie Qiu" w:date="2016-01-29T20:39:00Z">
        <w:r w:rsidR="004C5798">
          <w:rPr>
            <w:rFonts w:ascii="Arial" w:hAnsi="Arial" w:cs="Times New Roman"/>
            <w:color w:val="000000"/>
            <w:sz w:val="22"/>
            <w:szCs w:val="22"/>
          </w:rPr>
          <w:t xml:space="preserve">that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is compatible with an input of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i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>}  $¥in$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S'</w:t>
      </w:r>
      <w:proofErr w:type="gramStart"/>
      <w:r w:rsidRPr="009F6C5F">
        <w:rPr>
          <w:rFonts w:ascii="Arial" w:hAnsi="Arial" w:cs="Times New Roman"/>
          <w:color w:val="000000"/>
          <w:sz w:val="22"/>
          <w:szCs w:val="22"/>
        </w:rPr>
        <w:t>.I</w:t>
      </w:r>
      <w:proofErr w:type="gram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} of another service S', </w:t>
      </w:r>
      <w:del w:id="35" w:author="Jodie Qiu" w:date="2016-01-29T20:43:00Z">
        <w:r w:rsidRPr="009F6C5F" w:rsidDel="004C5798">
          <w:rPr>
            <w:rFonts w:ascii="Arial" w:hAnsi="Arial" w:cs="Times New Roman"/>
            <w:color w:val="000000"/>
            <w:sz w:val="22"/>
            <w:szCs w:val="22"/>
          </w:rPr>
          <w:delText>we say</w:delText>
        </w:r>
      </w:del>
      <w:ins w:id="36" w:author="Jodie Qiu" w:date="2016-01-29T20:43:00Z">
        <w:r w:rsidR="004C5798">
          <w:rPr>
            <w:rFonts w:ascii="Arial" w:hAnsi="Arial" w:cs="Times New Roman"/>
            <w:color w:val="000000"/>
            <w:sz w:val="22"/>
            <w:szCs w:val="22"/>
          </w:rPr>
          <w:t xml:space="preserve">it is defined </w:t>
        </w:r>
        <w:r w:rsidR="00C47624">
          <w:rPr>
            <w:rFonts w:ascii="Arial" w:hAnsi="Arial" w:cs="Times New Roman"/>
            <w:color w:val="000000"/>
            <w:sz w:val="22"/>
            <w:szCs w:val="22"/>
          </w:rPr>
          <w:t>that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there is a service link between S and S', written as S $¥to$ S'. </w:t>
      </w:r>
      <w:del w:id="37" w:author="Jodie Qiu" w:date="2016-01-29T20:45:00Z">
        <w:r w:rsidRPr="009F6C5F" w:rsidDel="00C47624">
          <w:rPr>
            <w:rFonts w:ascii="Arial" w:hAnsi="Arial" w:cs="Times New Roman"/>
            <w:color w:val="000000"/>
            <w:sz w:val="22"/>
            <w:szCs w:val="22"/>
          </w:rPr>
          <w:delText>That is,</w:delText>
        </w:r>
      </w:del>
      <w:ins w:id="38" w:author="Jodie Qiu" w:date="2016-01-29T20:45:00Z">
        <w:r w:rsidR="00C47624">
          <w:rPr>
            <w:rFonts w:ascii="Arial" w:hAnsi="Arial" w:cs="Times New Roman"/>
            <w:color w:val="000000"/>
            <w:sz w:val="22"/>
            <w:szCs w:val="22"/>
          </w:rPr>
          <w:t>It means that</w:t>
        </w:r>
      </w:ins>
      <w:ins w:id="39" w:author="Jodie Qiu" w:date="2016-01-29T20:47:00Z">
        <w:r w:rsidR="006446C5">
          <w:rPr>
            <w:rFonts w:ascii="Arial" w:hAnsi="Arial" w:cs="Times New Roman"/>
            <w:color w:val="000000"/>
            <w:sz w:val="22"/>
            <w:szCs w:val="22"/>
          </w:rPr>
          <w:t xml:space="preserve"> / Thus,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the type of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o} is the same </w:t>
      </w:r>
      <w:ins w:id="40" w:author="Jodie Qiu" w:date="2016-01-29T20:45:00Z">
        <w:r w:rsidR="00C47624">
          <w:rPr>
            <w:rFonts w:ascii="Arial" w:hAnsi="Arial" w:cs="Times New Roman"/>
            <w:color w:val="000000"/>
            <w:sz w:val="22"/>
            <w:szCs w:val="22"/>
          </w:rPr>
          <w:t xml:space="preserve">with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or a subtype </w:t>
      </w:r>
      <w:ins w:id="41" w:author="Jodie Qiu" w:date="2016-01-29T20:46:00Z">
        <w:r w:rsidR="00C47624">
          <w:rPr>
            <w:rFonts w:ascii="Arial" w:hAnsi="Arial" w:cs="Times New Roman"/>
            <w:color w:val="000000"/>
            <w:sz w:val="22"/>
            <w:szCs w:val="22"/>
          </w:rPr>
          <w:t>to</w:t>
        </w:r>
      </w:ins>
      <w:del w:id="42" w:author="Jodie Qiu" w:date="2016-01-29T20:46:00Z">
        <w:r w:rsidRPr="009F6C5F" w:rsidDel="00C47624">
          <w:rPr>
            <w:rFonts w:ascii="Arial" w:hAnsi="Arial" w:cs="Times New Roman"/>
            <w:color w:val="000000"/>
            <w:sz w:val="22"/>
            <w:szCs w:val="22"/>
          </w:rPr>
          <w:delText>of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i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>. ¥¥</w:t>
      </w:r>
    </w:p>
    <w:p w14:paraId="64754C85" w14:textId="55816293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 xml:space="preserve">~~~~In this paper, a service is constrained to </w:t>
      </w:r>
      <w:del w:id="43" w:author="Jodie Qiu" w:date="2016-01-29T20:46:00Z">
        <w:r w:rsidRPr="009F6C5F" w:rsidDel="00C47624">
          <w:rPr>
            <w:rFonts w:ascii="Arial" w:hAnsi="Arial" w:cs="Times New Roman"/>
            <w:color w:val="000000"/>
            <w:sz w:val="22"/>
            <w:szCs w:val="22"/>
          </w:rPr>
          <w:delText xml:space="preserve">has </w:delText>
        </w:r>
      </w:del>
      <w:ins w:id="44" w:author="Jodie Qiu" w:date="2016-01-29T20:46:00Z">
        <w:r w:rsidR="00C47624">
          <w:rPr>
            <w:rFonts w:ascii="Arial" w:hAnsi="Arial" w:cs="Times New Roman"/>
            <w:color w:val="000000"/>
            <w:sz w:val="22"/>
            <w:szCs w:val="22"/>
          </w:rPr>
          <w:t>have</w:t>
        </w:r>
        <w:r w:rsidR="00C47624" w:rsidRPr="009F6C5F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only one input and one output, </w:t>
      </w:r>
      <w:ins w:id="45" w:author="Jodie Qiu" w:date="2016-01-29T20:47:00Z">
        <w:r w:rsidR="00C47624">
          <w:rPr>
            <w:rFonts w:ascii="Arial" w:hAnsi="Arial" w:cs="Times New Roman"/>
            <w:color w:val="000000"/>
            <w:sz w:val="22"/>
            <w:szCs w:val="22"/>
          </w:rPr>
          <w:t xml:space="preserve">and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therefore S $¥to$ S' 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iff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>:</w:t>
      </w:r>
    </w:p>
    <w:p w14:paraId="030582F4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>¥</w:t>
      </w:r>
      <w:proofErr w:type="gramStart"/>
      <w:r w:rsidRPr="009F6C5F">
        <w:rPr>
          <w:rFonts w:ascii="Arial" w:hAnsi="Arial" w:cs="Times New Roman"/>
          <w:color w:val="000000"/>
          <w:sz w:val="22"/>
          <w:szCs w:val="22"/>
        </w:rPr>
        <w:t>begin</w:t>
      </w:r>
      <w:proofErr w:type="gramEnd"/>
      <w:r w:rsidRPr="009F6C5F">
        <w:rPr>
          <w:rFonts w:ascii="Arial" w:hAnsi="Arial" w:cs="Times New Roman"/>
          <w:color w:val="000000"/>
          <w:sz w:val="22"/>
          <w:szCs w:val="22"/>
        </w:rPr>
        <w:t>{center}</w:t>
      </w:r>
    </w:p>
    <w:p w14:paraId="057D8F0E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>{¥</w:t>
      </w:r>
      <w:proofErr w:type="spellStart"/>
      <w:proofErr w:type="gram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proofErr w:type="gram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o} =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S.O} ,  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i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>} =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S'.I} ,  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o} $¥in$ {¥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em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i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>}</w:t>
      </w:r>
    </w:p>
    <w:p w14:paraId="3CE5B958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>¥</w:t>
      </w:r>
      <w:proofErr w:type="gramStart"/>
      <w:r w:rsidRPr="009F6C5F">
        <w:rPr>
          <w:rFonts w:ascii="Arial" w:hAnsi="Arial" w:cs="Times New Roman"/>
          <w:color w:val="000000"/>
          <w:sz w:val="22"/>
          <w:szCs w:val="22"/>
        </w:rPr>
        <w:t>end</w:t>
      </w:r>
      <w:proofErr w:type="gramEnd"/>
      <w:r w:rsidRPr="009F6C5F">
        <w:rPr>
          <w:rFonts w:ascii="Arial" w:hAnsi="Arial" w:cs="Times New Roman"/>
          <w:color w:val="000000"/>
          <w:sz w:val="22"/>
          <w:szCs w:val="22"/>
        </w:rPr>
        <w:t>{center}</w:t>
      </w:r>
    </w:p>
    <w:p w14:paraId="54044AB6" w14:textId="77777777" w:rsidR="009F6C5F" w:rsidRPr="009F6C5F" w:rsidRDefault="009F6C5F" w:rsidP="009F6C5F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3B30C4C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>Functional requirements</w:t>
      </w:r>
    </w:p>
    <w:p w14:paraId="46EB93D4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56930C26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>Workflow</w:t>
      </w:r>
    </w:p>
    <w:p w14:paraId="6245E95E" w14:textId="2C256AB0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>~~~~A workflow is a sequence of two or more linked services. The functions of a workflow depend on function combinations that consist of the input parameter of the workflow's first service and the output parameter of the workflow's last service. A workflow template contains service tasks instead of actual services</w:t>
      </w:r>
      <w:ins w:id="46" w:author="Jodie Qiu" w:date="2016-01-29T20:49:00Z">
        <w:r w:rsidR="00D12BC3">
          <w:rPr>
            <w:rFonts w:ascii="Arial" w:hAnsi="Arial" w:cs="Times New Roman"/>
            <w:color w:val="000000"/>
            <w:sz w:val="22"/>
            <w:szCs w:val="22"/>
          </w:rPr>
          <w:t xml:space="preserve"> and they are </w:t>
        </w:r>
      </w:ins>
      <w:del w:id="47" w:author="Jodie Qiu" w:date="2016-01-29T20:49:00Z">
        <w:r w:rsidRPr="009F6C5F" w:rsidDel="00D12BC3">
          <w:rPr>
            <w:rFonts w:ascii="Arial" w:hAnsi="Arial" w:cs="Times New Roman"/>
            <w:color w:val="000000"/>
            <w:sz w:val="22"/>
            <w:szCs w:val="22"/>
          </w:rPr>
          <w:delText>. A task is characterised</w:delText>
        </w:r>
      </w:del>
      <w:ins w:id="48" w:author="Jodie Qiu" w:date="2016-01-29T20:49:00Z">
        <w:r w:rsidR="00D12BC3" w:rsidRPr="009F6C5F">
          <w:rPr>
            <w:rFonts w:ascii="Arial" w:hAnsi="Arial" w:cs="Times New Roman"/>
            <w:color w:val="000000"/>
            <w:sz w:val="22"/>
            <w:szCs w:val="22"/>
          </w:rPr>
          <w:t>characterized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as</w:t>
      </w:r>
      <w:ins w:id="49" w:author="Jodie Qiu" w:date="2016-01-29T20:50:00Z">
        <w:r w:rsidR="00D12BC3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del w:id="50" w:author="Jodie Qiu" w:date="2016-01-29T20:50:00Z">
        <w:r w:rsidRPr="009F6C5F" w:rsidDel="00D12BC3">
          <w:rPr>
            <w:rFonts w:ascii="Arial" w:hAnsi="Arial" w:cs="Times New Roman"/>
            <w:color w:val="000000"/>
            <w:sz w:val="22"/>
            <w:szCs w:val="22"/>
          </w:rPr>
          <w:delText xml:space="preserve"> an 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>abstract functionalit</w:t>
      </w:r>
      <w:ins w:id="51" w:author="Jodie Qiu" w:date="2016-01-29T20:50:00Z">
        <w:r w:rsidR="00D12BC3">
          <w:rPr>
            <w:rFonts w:ascii="Arial" w:hAnsi="Arial" w:cs="Times New Roman"/>
            <w:color w:val="000000"/>
            <w:sz w:val="22"/>
            <w:szCs w:val="22"/>
          </w:rPr>
          <w:t>ies</w:t>
        </w:r>
      </w:ins>
      <w:del w:id="52" w:author="Jodie Qiu" w:date="2016-01-29T20:50:00Z">
        <w:r w:rsidRPr="009F6C5F" w:rsidDel="00D12BC3">
          <w:rPr>
            <w:rFonts w:ascii="Arial" w:hAnsi="Arial" w:cs="Times New Roman"/>
            <w:color w:val="000000"/>
            <w:sz w:val="22"/>
            <w:szCs w:val="22"/>
          </w:rPr>
          <w:delText>y which can be replaced</w:delText>
        </w:r>
      </w:del>
      <w:ins w:id="53" w:author="Jodie Qiu" w:date="2016-01-29T20:50:00Z">
        <w:r w:rsidR="00D12BC3">
          <w:rPr>
            <w:rFonts w:ascii="Arial" w:hAnsi="Arial" w:cs="Times New Roman"/>
            <w:color w:val="000000"/>
            <w:sz w:val="22"/>
            <w:szCs w:val="22"/>
          </w:rPr>
          <w:t xml:space="preserve"> that</w:t>
        </w:r>
        <w:r w:rsidR="00D12BC3" w:rsidRPr="009F6C5F">
          <w:rPr>
            <w:rFonts w:ascii="Arial" w:hAnsi="Arial" w:cs="Times New Roman"/>
            <w:color w:val="000000"/>
            <w:sz w:val="22"/>
            <w:szCs w:val="22"/>
          </w:rPr>
          <w:t xml:space="preserve"> can be replaced</w:t>
        </w:r>
        <w:r w:rsidR="00D12BC3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del w:id="54" w:author="Jodie Qiu" w:date="2016-01-29T20:51:00Z">
        <w:r w:rsidRPr="009F6C5F" w:rsidDel="00D12BC3">
          <w:rPr>
            <w:rFonts w:ascii="Arial" w:hAnsi="Arial" w:cs="Times New Roman"/>
            <w:color w:val="000000"/>
            <w:sz w:val="22"/>
            <w:szCs w:val="22"/>
          </w:rPr>
          <w:delText xml:space="preserve"> 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 xml:space="preserve">by </w:t>
      </w:r>
      <w:del w:id="55" w:author="Jodie Qiu" w:date="2016-01-29T20:50:00Z">
        <w:r w:rsidRPr="009F6C5F" w:rsidDel="00D12BC3">
          <w:rPr>
            <w:rFonts w:ascii="Arial" w:hAnsi="Arial" w:cs="Times New Roman"/>
            <w:color w:val="000000"/>
            <w:sz w:val="22"/>
            <w:szCs w:val="22"/>
          </w:rPr>
          <w:delText xml:space="preserve">an 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>actual service</w:t>
      </w:r>
      <w:ins w:id="56" w:author="Jodie Qiu" w:date="2016-01-29T20:50:00Z">
        <w:r w:rsidR="00D12BC3">
          <w:rPr>
            <w:rFonts w:ascii="Arial" w:hAnsi="Arial" w:cs="Times New Roman"/>
            <w:color w:val="000000"/>
            <w:sz w:val="22"/>
            <w:szCs w:val="22"/>
          </w:rPr>
          <w:t>s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. There are generally two ways to assign services to a task</w:t>
      </w:r>
      <w:ins w:id="57" w:author="Jodie Qiu" w:date="2016-01-29T20:51:00Z">
        <w:r w:rsidR="00D12BC3">
          <w:rPr>
            <w:rFonts w:ascii="Arial" w:hAnsi="Arial" w:cs="Times New Roman"/>
            <w:color w:val="000000"/>
            <w:sz w:val="22"/>
            <w:szCs w:val="22"/>
          </w:rPr>
          <w:t>.</w:t>
        </w:r>
      </w:ins>
      <w:del w:id="58" w:author="Jodie Qiu" w:date="2016-01-29T20:51:00Z">
        <w:r w:rsidRPr="009F6C5F" w:rsidDel="00D12BC3">
          <w:rPr>
            <w:rFonts w:ascii="Arial" w:hAnsi="Arial" w:cs="Times New Roman"/>
            <w:color w:val="000000"/>
            <w:sz w:val="22"/>
            <w:szCs w:val="22"/>
          </w:rPr>
          <w:delText>,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 xml:space="preserve"> </w:t>
      </w:r>
      <w:ins w:id="59" w:author="Jodie Qiu" w:date="2016-01-29T20:51:00Z">
        <w:r w:rsidR="00D12BC3">
          <w:rPr>
            <w:rFonts w:ascii="Arial" w:hAnsi="Arial" w:cs="Times New Roman"/>
            <w:color w:val="000000"/>
            <w:sz w:val="22"/>
            <w:szCs w:val="22"/>
          </w:rPr>
          <w:t>O</w:t>
        </w:r>
      </w:ins>
      <w:del w:id="60" w:author="Jodie Qiu" w:date="2016-01-29T20:51:00Z">
        <w:r w:rsidRPr="009F6C5F" w:rsidDel="00D12BC3">
          <w:rPr>
            <w:rFonts w:ascii="Arial" w:hAnsi="Arial" w:cs="Times New Roman"/>
            <w:color w:val="000000"/>
            <w:sz w:val="22"/>
            <w:szCs w:val="22"/>
          </w:rPr>
          <w:delText>o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>ne is to compare the functions of the services with the functional requirements of the task. The other is to collect services depend on documents such as service description</w:t>
      </w:r>
      <w:ins w:id="61" w:author="Jodie Qiu" w:date="2016-01-29T20:52:00Z">
        <w:r w:rsidR="00D12BC3">
          <w:rPr>
            <w:rFonts w:ascii="Arial" w:hAnsi="Arial" w:cs="Times New Roman"/>
            <w:color w:val="000000"/>
            <w:sz w:val="22"/>
            <w:szCs w:val="22"/>
          </w:rPr>
          <w:t>s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, which are usuall</w:t>
      </w:r>
      <w:bookmarkStart w:id="62" w:name="_GoBack"/>
      <w:bookmarkEnd w:id="62"/>
      <w:r w:rsidRPr="009F6C5F">
        <w:rPr>
          <w:rFonts w:ascii="Arial" w:hAnsi="Arial" w:cs="Times New Roman"/>
          <w:color w:val="000000"/>
          <w:sz w:val="22"/>
          <w:szCs w:val="22"/>
        </w:rPr>
        <w:t xml:space="preserve">y distributed with the service by </w:t>
      </w:r>
      <w:ins w:id="63" w:author="Jodie Qiu" w:date="2016-01-29T20:52:00Z">
        <w:r w:rsidR="00D12BC3">
          <w:rPr>
            <w:rFonts w:ascii="Arial" w:hAnsi="Arial" w:cs="Times New Roman"/>
            <w:color w:val="000000"/>
            <w:sz w:val="22"/>
            <w:szCs w:val="22"/>
          </w:rPr>
          <w:t xml:space="preserve">the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provider. Finally, each task is assigned with a set of </w:t>
      </w:r>
      <w:del w:id="64" w:author="Jodie Qiu" w:date="2016-01-29T20:52:00Z">
        <w:r w:rsidRPr="009F6C5F" w:rsidDel="00D12BC3">
          <w:rPr>
            <w:rFonts w:ascii="Arial" w:hAnsi="Arial" w:cs="Times New Roman"/>
            <w:color w:val="000000"/>
            <w:sz w:val="22"/>
            <w:szCs w:val="22"/>
          </w:rPr>
          <w:delText>services which</w:delText>
        </w:r>
      </w:del>
      <w:ins w:id="65" w:author="Jodie Qiu" w:date="2016-01-29T20:52:00Z">
        <w:r w:rsidR="00D12BC3" w:rsidRPr="009F6C5F">
          <w:rPr>
            <w:rFonts w:ascii="Arial" w:hAnsi="Arial" w:cs="Times New Roman"/>
            <w:color w:val="000000"/>
            <w:sz w:val="22"/>
            <w:szCs w:val="22"/>
          </w:rPr>
          <w:t>services that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meet the functional requirements of the task.</w:t>
      </w:r>
    </w:p>
    <w:p w14:paraId="2F1693A4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102AC1EA" w14:textId="39854A8B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lastRenderedPageBreak/>
        <w:t>Selection algorithms receive a workflow template with fixed functional requirement</w:t>
      </w:r>
      <w:ins w:id="66" w:author="Jodie Qiu" w:date="2016-01-29T20:53:00Z">
        <w:r w:rsidR="00711C32">
          <w:rPr>
            <w:rFonts w:ascii="Arial" w:hAnsi="Arial" w:cs="Times New Roman"/>
            <w:color w:val="000000"/>
            <w:sz w:val="22"/>
            <w:szCs w:val="22"/>
          </w:rPr>
          <w:t>s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 and a dozen</w:t>
      </w:r>
      <w:r w:rsidRPr="00711C32">
        <w:rPr>
          <w:rFonts w:ascii="Arial" w:hAnsi="Arial" w:cs="Times New Roman"/>
          <w:strike/>
          <w:color w:val="000000"/>
          <w:sz w:val="22"/>
          <w:szCs w:val="22"/>
          <w:rPrChange w:id="67" w:author="Jodie Qiu" w:date="2016-01-29T20:53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s</w:t>
      </w:r>
      <w:r w:rsidRPr="009F6C5F">
        <w:rPr>
          <w:rFonts w:ascii="Arial" w:hAnsi="Arial" w:cs="Times New Roman"/>
          <w:color w:val="000000"/>
          <w:sz w:val="22"/>
          <w:szCs w:val="22"/>
        </w:rPr>
        <w:t xml:space="preserve"> of services, and select </w:t>
      </w:r>
      <w:del w:id="68" w:author="Jodie Qiu" w:date="2016-01-29T20:54:00Z">
        <w:r w:rsidRPr="009F6C5F" w:rsidDel="00917E62">
          <w:rPr>
            <w:rFonts w:ascii="Arial" w:hAnsi="Arial" w:cs="Times New Roman"/>
            <w:color w:val="000000"/>
            <w:sz w:val="22"/>
            <w:szCs w:val="22"/>
          </w:rPr>
          <w:delText xml:space="preserve">for each task of 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>one or more services</w:t>
      </w:r>
      <w:ins w:id="69" w:author="Jodie Qiu" w:date="2016-01-29T20:54:00Z">
        <w:r w:rsidR="00917E62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  <w:r w:rsidR="00917E62" w:rsidRPr="009F6C5F">
          <w:rPr>
            <w:rFonts w:ascii="Arial" w:hAnsi="Arial" w:cs="Times New Roman"/>
            <w:color w:val="000000"/>
            <w:sz w:val="22"/>
            <w:szCs w:val="22"/>
          </w:rPr>
          <w:t xml:space="preserve">for each task </w:t>
        </w:r>
      </w:ins>
      <w:del w:id="70" w:author="Jodie Qiu" w:date="2016-01-29T20:54:00Z">
        <w:r w:rsidRPr="009F6C5F" w:rsidDel="00917E62">
          <w:rPr>
            <w:rFonts w:ascii="Arial" w:hAnsi="Arial" w:cs="Times New Roman"/>
            <w:color w:val="000000"/>
            <w:sz w:val="22"/>
            <w:szCs w:val="22"/>
          </w:rPr>
          <w:delText xml:space="preserve"> </w:delText>
        </w:r>
      </w:del>
      <w:ins w:id="71" w:author="Jodie Qiu" w:date="2016-01-29T20:54:00Z">
        <w:r w:rsidR="00917E62">
          <w:rPr>
            <w:rFonts w:ascii="Arial" w:hAnsi="Arial" w:cs="Times New Roman"/>
            <w:color w:val="000000"/>
            <w:sz w:val="22"/>
            <w:szCs w:val="22"/>
          </w:rPr>
          <w:t>that</w:t>
        </w:r>
      </w:ins>
      <w:del w:id="72" w:author="Jodie Qiu" w:date="2016-01-29T20:54:00Z">
        <w:r w:rsidRPr="009F6C5F" w:rsidDel="00917E62">
          <w:rPr>
            <w:rFonts w:ascii="Arial" w:hAnsi="Arial" w:cs="Times New Roman"/>
            <w:color w:val="000000"/>
            <w:sz w:val="22"/>
            <w:szCs w:val="22"/>
          </w:rPr>
          <w:delText>which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 xml:space="preserve"> guarantee the obtained workflow</w:t>
      </w:r>
      <w:del w:id="73" w:author="Jodie Qiu" w:date="2016-01-29T21:01:00Z">
        <w:r w:rsidRPr="009F6C5F" w:rsidDel="00917E62">
          <w:rPr>
            <w:rFonts w:ascii="Arial" w:hAnsi="Arial" w:cs="Times New Roman"/>
            <w:color w:val="000000"/>
            <w:sz w:val="22"/>
            <w:szCs w:val="22"/>
          </w:rPr>
          <w:delText>'</w:delText>
        </w:r>
      </w:del>
      <w:r w:rsidRPr="009F6C5F">
        <w:rPr>
          <w:rFonts w:ascii="Arial" w:hAnsi="Arial" w:cs="Times New Roman"/>
          <w:color w:val="000000"/>
          <w:sz w:val="22"/>
          <w:szCs w:val="22"/>
        </w:rPr>
        <w:t xml:space="preserve">s </w:t>
      </w:r>
      <w:proofErr w:type="spellStart"/>
      <w:r w:rsidRPr="009F6C5F">
        <w:rPr>
          <w:rFonts w:ascii="Arial" w:hAnsi="Arial" w:cs="Times New Roman"/>
          <w:color w:val="000000"/>
          <w:sz w:val="22"/>
          <w:szCs w:val="22"/>
        </w:rPr>
        <w:t>QoS</w:t>
      </w:r>
      <w:proofErr w:type="spellEnd"/>
      <w:r w:rsidRPr="009F6C5F">
        <w:rPr>
          <w:rFonts w:ascii="Arial" w:hAnsi="Arial" w:cs="Times New Roman"/>
          <w:color w:val="000000"/>
          <w:sz w:val="22"/>
          <w:szCs w:val="22"/>
        </w:rPr>
        <w:t xml:space="preserve"> are </w:t>
      </w:r>
      <w:del w:id="74" w:author="Jodie Qiu" w:date="2016-01-29T20:55:00Z">
        <w:r w:rsidRPr="009F6C5F" w:rsidDel="00917E62">
          <w:rPr>
            <w:rFonts w:ascii="Arial" w:hAnsi="Arial" w:cs="Times New Roman"/>
            <w:color w:val="000000"/>
            <w:sz w:val="22"/>
            <w:szCs w:val="22"/>
          </w:rPr>
          <w:delText>optimised</w:delText>
        </w:r>
      </w:del>
      <w:ins w:id="75" w:author="Jodie Qiu" w:date="2016-01-29T20:55:00Z">
        <w:r w:rsidR="00917E62" w:rsidRPr="009F6C5F">
          <w:rPr>
            <w:rFonts w:ascii="Arial" w:hAnsi="Arial" w:cs="Times New Roman"/>
            <w:color w:val="000000"/>
            <w:sz w:val="22"/>
            <w:szCs w:val="22"/>
          </w:rPr>
          <w:t>optimized</w:t>
        </w:r>
      </w:ins>
      <w:ins w:id="76" w:author="Jodie Qiu" w:date="2016-01-29T21:00:00Z">
        <w:r w:rsidR="00917E62">
          <w:rPr>
            <w:rFonts w:ascii="Arial" w:hAnsi="Arial" w:cs="Times New Roman"/>
            <w:color w:val="000000"/>
            <w:sz w:val="22"/>
            <w:szCs w:val="22"/>
          </w:rPr>
          <w:t xml:space="preserve"> and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>then return the obtained workflow as an output.</w:t>
      </w:r>
    </w:p>
    <w:p w14:paraId="535DDE7C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532D28E4" w14:textId="73F1FDD6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color w:val="000000"/>
          <w:sz w:val="22"/>
          <w:szCs w:val="22"/>
        </w:rPr>
        <w:t xml:space="preserve">Figure 1 shows an example </w:t>
      </w:r>
      <w:ins w:id="77" w:author="Jodie Qiu" w:date="2016-01-29T21:01:00Z">
        <w:r w:rsidR="00917E62">
          <w:rPr>
            <w:rFonts w:ascii="Arial" w:hAnsi="Arial" w:cs="Times New Roman"/>
            <w:color w:val="000000"/>
            <w:sz w:val="22"/>
            <w:szCs w:val="22"/>
          </w:rPr>
          <w:t xml:space="preserve">of </w:t>
        </w:r>
      </w:ins>
      <w:ins w:id="78" w:author="Jodie Qiu" w:date="2016-01-29T21:02:00Z">
        <w:r w:rsidR="00917E62">
          <w:rPr>
            <w:rFonts w:ascii="Arial" w:hAnsi="Arial" w:cs="Times New Roman"/>
            <w:color w:val="000000"/>
            <w:sz w:val="22"/>
            <w:szCs w:val="22"/>
          </w:rPr>
          <w:t xml:space="preserve">a </w:t>
        </w:r>
      </w:ins>
      <w:r w:rsidRPr="009F6C5F">
        <w:rPr>
          <w:rFonts w:ascii="Arial" w:hAnsi="Arial" w:cs="Times New Roman"/>
          <w:color w:val="000000"/>
          <w:sz w:val="22"/>
          <w:szCs w:val="22"/>
        </w:rPr>
        <w:t xml:space="preserve">workflow template and a possible service selection. </w:t>
      </w:r>
    </w:p>
    <w:p w14:paraId="0686979C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7472FAE9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proofErr w:type="spellStart"/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>QoS</w:t>
      </w:r>
      <w:proofErr w:type="spellEnd"/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optimization</w:t>
      </w:r>
    </w:p>
    <w:p w14:paraId="7A10A22B" w14:textId="77777777" w:rsidR="009F6C5F" w:rsidRPr="009F6C5F" w:rsidRDefault="009F6C5F" w:rsidP="009F6C5F">
      <w:pPr>
        <w:rPr>
          <w:rFonts w:ascii="Times" w:eastAsia="Times New Roman" w:hAnsi="Times" w:cs="Times New Roman"/>
          <w:sz w:val="20"/>
          <w:szCs w:val="20"/>
        </w:rPr>
      </w:pPr>
    </w:p>
    <w:p w14:paraId="6B2A509E" w14:textId="77777777" w:rsidR="009F6C5F" w:rsidRPr="009F6C5F" w:rsidRDefault="009F6C5F" w:rsidP="009F6C5F">
      <w:pPr>
        <w:rPr>
          <w:rFonts w:ascii="Times" w:hAnsi="Times" w:cs="Times New Roman"/>
          <w:sz w:val="20"/>
          <w:szCs w:val="20"/>
        </w:rPr>
      </w:pPr>
      <w:r w:rsidRPr="009F6C5F">
        <w:rPr>
          <w:rFonts w:ascii="Arial" w:hAnsi="Arial" w:cs="Times New Roman"/>
          <w:b/>
          <w:bCs/>
          <w:color w:val="000000"/>
          <w:sz w:val="22"/>
          <w:szCs w:val="22"/>
        </w:rPr>
        <w:t>Service composition</w:t>
      </w:r>
    </w:p>
    <w:p w14:paraId="5163A71F" w14:textId="77777777" w:rsidR="009F6C5F" w:rsidRPr="009F6C5F" w:rsidRDefault="009F6C5F" w:rsidP="009F6C5F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70F357D" w14:textId="77777777" w:rsidR="009F6C5F" w:rsidRDefault="009F6C5F" w:rsidP="009F6C5F"/>
    <w:sectPr w:rsidR="009F6C5F" w:rsidSect="009F6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die Qiu" w:date="2016-02-01T18:37:00Z" w:initials="JQ">
    <w:p w14:paraId="21014504" w14:textId="13BC8A46" w:rsidR="0066522B" w:rsidRDefault="0066522B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lang w:eastAsia="zh-TW"/>
        </w:rPr>
        <w:t xml:space="preserve">You mean “existing research”? 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过这</w:t>
      </w:r>
      <w:r>
        <w:rPr>
          <w:rFonts w:hint="eastAsia"/>
          <w:lang w:eastAsia="zh-CN"/>
        </w:rPr>
        <w:t>里不需要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词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CC"/>
    <w:rsid w:val="00040897"/>
    <w:rsid w:val="003D6BCC"/>
    <w:rsid w:val="004C5798"/>
    <w:rsid w:val="006446C5"/>
    <w:rsid w:val="0066522B"/>
    <w:rsid w:val="00711C32"/>
    <w:rsid w:val="00861545"/>
    <w:rsid w:val="00917E62"/>
    <w:rsid w:val="009F6C5F"/>
    <w:rsid w:val="00C47624"/>
    <w:rsid w:val="00D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6A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C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5F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52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2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2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2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22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52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C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5F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52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2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2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2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22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472</Words>
  <Characters>2693</Characters>
  <Application>Microsoft Macintosh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Jodie Qiu</cp:lastModifiedBy>
  <cp:revision>7</cp:revision>
  <dcterms:created xsi:type="dcterms:W3CDTF">2016-01-29T11:24:00Z</dcterms:created>
  <dcterms:modified xsi:type="dcterms:W3CDTF">2016-02-01T09:39:00Z</dcterms:modified>
</cp:coreProperties>
</file>